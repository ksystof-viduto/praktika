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45B4F" w14:textId="2C4FEC3C" w:rsidR="00BF0C78" w:rsidRPr="00BF0C78" w:rsidRDefault="563CB86B" w:rsidP="11A45B4F">
      <w:pPr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BA6647"/>
          <w:sz w:val="48"/>
          <w:szCs w:val="48"/>
          <w:lang w:eastAsia="lt-LT"/>
        </w:rPr>
      </w:pPr>
      <w:r w:rsidRPr="00BF0C78">
        <w:rPr>
          <w:rFonts w:ascii="Georgia" w:eastAsia="Times New Roman" w:hAnsi="Georgia" w:cs="Times New Roman"/>
          <w:color w:val="BA6647"/>
          <w:kern w:val="36"/>
          <w:sz w:val="48"/>
          <w:szCs w:val="48"/>
          <w:lang w:eastAsia="lt-LT"/>
        </w:rPr>
        <w:t xml:space="preserve">Pratimas </w:t>
      </w:r>
      <w:r w:rsidR="00BF0C78" w:rsidRPr="00BF0C78">
        <w:rPr>
          <w:rFonts w:ascii="Georgia" w:eastAsia="Times New Roman" w:hAnsi="Georgia" w:cs="Times New Roman"/>
          <w:color w:val="BA6647"/>
          <w:kern w:val="36"/>
          <w:sz w:val="48"/>
          <w:szCs w:val="48"/>
          <w:lang w:eastAsia="lt-LT"/>
        </w:rPr>
        <w:t>(float, margin, padding)</w:t>
      </w:r>
    </w:p>
    <w:p w14:paraId="7DA9DC5D" w14:textId="79C94CD9" w:rsidR="00BF0C78" w:rsidRPr="00BF0C78" w:rsidRDefault="7C04EDF4" w:rsidP="11A45B4F">
      <w:pPr>
        <w:spacing w:after="0" w:line="240" w:lineRule="auto"/>
        <w:textAlignment w:val="baseline"/>
        <w:rPr>
          <w:sz w:val="28"/>
          <w:szCs w:val="28"/>
        </w:rPr>
      </w:pPr>
      <w:r w:rsidRPr="11A45B4F">
        <w:rPr>
          <w:sz w:val="28"/>
          <w:szCs w:val="28"/>
        </w:rPr>
        <w:t xml:space="preserve">Sukurkite puslapį su blokais, kaip parodyta piešinyje. </w:t>
      </w:r>
    </w:p>
    <w:p w14:paraId="672A6659" w14:textId="77777777" w:rsidR="00BF0C78" w:rsidRPr="00BF0C78" w:rsidRDefault="00BF0C78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BF0C78">
        <w:rPr>
          <w:rFonts w:ascii="Verdana" w:eastAsia="Times New Roman" w:hAnsi="Verdana" w:cs="Times New Roman"/>
          <w:noProof/>
          <w:color w:val="BA6647"/>
          <w:sz w:val="21"/>
          <w:szCs w:val="21"/>
          <w:bdr w:val="none" w:sz="0" w:space="0" w:color="auto" w:frame="1"/>
          <w:lang w:val="en-US"/>
        </w:rPr>
        <w:drawing>
          <wp:inline distT="0" distB="0" distL="0" distR="0" wp14:anchorId="146B2DE1" wp14:editId="07777777">
            <wp:extent cx="4762500" cy="3238500"/>
            <wp:effectExtent l="0" t="0" r="0" b="0"/>
            <wp:docPr id="15" name="Paveikslėlis 15" descr="http://www.typographicwebdesign.com/v03/wp-content/uploads/2017/09/bb.14-e150631451518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ypographicwebdesign.com/v03/wp-content/uploads/2017/09/bb.14-e150631451518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4E4C" w14:textId="17CF60E3" w:rsidR="00BF0C78" w:rsidRPr="00BF0C78" w:rsidRDefault="00BF0C78" w:rsidP="11A45B4F">
      <w:pPr>
        <w:shd w:val="clear" w:color="auto" w:fill="FFFFFF" w:themeFill="background1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</w:p>
    <w:p w14:paraId="27BFF2EB" w14:textId="5D33B200" w:rsidR="0011176A" w:rsidRDefault="006B661F" w:rsidP="11A45B4F">
      <w:pPr>
        <w:rPr>
          <w:b/>
          <w:sz w:val="28"/>
          <w:szCs w:val="28"/>
        </w:rPr>
      </w:pPr>
      <w:r w:rsidRPr="006B661F">
        <w:rPr>
          <w:b/>
          <w:sz w:val="28"/>
          <w:szCs w:val="28"/>
        </w:rPr>
        <w:t>1</w:t>
      </w:r>
      <w:r w:rsidR="7D0DFE66" w:rsidRPr="006B661F">
        <w:rPr>
          <w:b/>
          <w:sz w:val="28"/>
          <w:szCs w:val="28"/>
        </w:rPr>
        <w:t xml:space="preserve"> žingsnis</w:t>
      </w:r>
      <w:r w:rsidR="0011176A">
        <w:rPr>
          <w:b/>
          <w:sz w:val="28"/>
          <w:szCs w:val="28"/>
        </w:rPr>
        <w:t>:</w:t>
      </w:r>
    </w:p>
    <w:p w14:paraId="23408F9B" w14:textId="47D8E001" w:rsidR="00344DC8" w:rsidRDefault="00344DC8" w:rsidP="11A45B4F">
      <w:pPr>
        <w:rPr>
          <w:sz w:val="28"/>
          <w:szCs w:val="28"/>
        </w:rPr>
      </w:pPr>
      <w:r w:rsidRPr="00344DC8">
        <w:rPr>
          <w:sz w:val="28"/>
          <w:szCs w:val="28"/>
        </w:rPr>
        <w:t>Sukurkite pagrindinį bloką – piešinyje balta spalva.</w:t>
      </w:r>
    </w:p>
    <w:p w14:paraId="64E6EB42" w14:textId="77777777" w:rsidR="00616324" w:rsidRPr="00BF0C78" w:rsidRDefault="00616324" w:rsidP="0061632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#main_container{</w:t>
      </w:r>
    </w:p>
    <w:p w14:paraId="09DC42BC" w14:textId="77777777" w:rsidR="00616324" w:rsidRPr="00BF0C78" w:rsidRDefault="00616324" w:rsidP="0061632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width:600px;</w:t>
      </w:r>
    </w:p>
    <w:p w14:paraId="61F8CE28" w14:textId="77777777" w:rsidR="00616324" w:rsidRPr="00BF0C78" w:rsidRDefault="00616324" w:rsidP="0061632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margin-top:20px;</w:t>
      </w:r>
    </w:p>
    <w:p w14:paraId="2109C6A6" w14:textId="77777777" w:rsidR="00616324" w:rsidRPr="00BF0C78" w:rsidRDefault="00616324" w:rsidP="0061632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margin-right:auto;</w:t>
      </w:r>
    </w:p>
    <w:p w14:paraId="0F169A49" w14:textId="77777777" w:rsidR="00616324" w:rsidRPr="00BF0C78" w:rsidRDefault="00616324" w:rsidP="0061632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margin-left:auto;</w:t>
      </w:r>
    </w:p>
    <w:p w14:paraId="71299D09" w14:textId="77777777" w:rsidR="00616324" w:rsidRPr="00BF0C78" w:rsidRDefault="00616324" w:rsidP="0061632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background-color:#ffffff;</w:t>
      </w:r>
    </w:p>
    <w:p w14:paraId="455476D0" w14:textId="71AC78C4" w:rsidR="00616324" w:rsidRDefault="00616324" w:rsidP="0061632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 xml:space="preserve">  </w:t>
      </w: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}</w:t>
      </w:r>
    </w:p>
    <w:p w14:paraId="661663CC" w14:textId="77777777" w:rsidR="00616324" w:rsidRPr="00344DC8" w:rsidRDefault="00616324" w:rsidP="11A45B4F">
      <w:pPr>
        <w:rPr>
          <w:sz w:val="28"/>
          <w:szCs w:val="28"/>
        </w:rPr>
      </w:pPr>
    </w:p>
    <w:p w14:paraId="5DB05676" w14:textId="35089CE4" w:rsidR="7D0DFE66" w:rsidRPr="006B661F" w:rsidRDefault="0011176A" w:rsidP="11A45B4F">
      <w:pPr>
        <w:rPr>
          <w:i/>
          <w:sz w:val="28"/>
          <w:szCs w:val="28"/>
        </w:rPr>
      </w:pPr>
      <w:r>
        <w:rPr>
          <w:sz w:val="28"/>
          <w:szCs w:val="28"/>
        </w:rPr>
        <w:t>S</w:t>
      </w:r>
      <w:r w:rsidR="7D0DFE66" w:rsidRPr="006B661F">
        <w:rPr>
          <w:sz w:val="28"/>
          <w:szCs w:val="28"/>
        </w:rPr>
        <w:t>ukurkite 6 blokus</w:t>
      </w:r>
      <w:r w:rsidR="00344DC8">
        <w:rPr>
          <w:sz w:val="28"/>
          <w:szCs w:val="28"/>
        </w:rPr>
        <w:t xml:space="preserve"> pagrindinio viduje</w:t>
      </w:r>
      <w:r w:rsidR="7D0DFE66" w:rsidRPr="006B661F">
        <w:rPr>
          <w:sz w:val="28"/>
          <w:szCs w:val="28"/>
        </w:rPr>
        <w:t>, su raidėmis, r</w:t>
      </w:r>
      <w:r w:rsidR="006B661F">
        <w:rPr>
          <w:sz w:val="28"/>
          <w:szCs w:val="28"/>
        </w:rPr>
        <w:t xml:space="preserve">ėmeliais ir apvalintais kampais. Blokai kuriami žymės &lt;div&gt; pagalba. </w:t>
      </w:r>
      <w:r w:rsidR="006B661F" w:rsidRPr="006B661F">
        <w:rPr>
          <w:i/>
          <w:sz w:val="28"/>
          <w:szCs w:val="28"/>
        </w:rPr>
        <w:t>Prisiminkite, kad &lt;div&gt; yra block tipo elementas ir užima visą eilutę.</w:t>
      </w:r>
    </w:p>
    <w:p w14:paraId="0A37501D" w14:textId="1E487707" w:rsid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noProof/>
          <w:color w:val="BA6647"/>
          <w:sz w:val="25"/>
          <w:szCs w:val="25"/>
          <w:bdr w:val="none" w:sz="0" w:space="0" w:color="auto" w:frame="1"/>
          <w:lang w:val="en-US"/>
        </w:rPr>
        <w:lastRenderedPageBreak/>
        <w:drawing>
          <wp:inline distT="0" distB="0" distL="0" distR="0" wp14:anchorId="698A2A5D" wp14:editId="07777777">
            <wp:extent cx="4762500" cy="5295900"/>
            <wp:effectExtent l="0" t="0" r="0" b="0"/>
            <wp:docPr id="14" name="Paveikslėlis 14" descr="http://www.typographicwebdesign.com/v03/wp-content/uploads/2017/09/bb-0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ypographicwebdesign.com/v03/wp-content/uploads/2017/09/bb-0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FB8B" w14:textId="6E0FD920" w:rsidR="006B661F" w:rsidRDefault="006B661F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6B661F">
        <w:rPr>
          <w:b/>
          <w:sz w:val="28"/>
          <w:szCs w:val="28"/>
        </w:rPr>
        <w:t xml:space="preserve"> žingsnis</w:t>
      </w:r>
      <w:r>
        <w:rPr>
          <w:b/>
          <w:sz w:val="28"/>
          <w:szCs w:val="28"/>
        </w:rPr>
        <w:t xml:space="preserve"> </w:t>
      </w:r>
    </w:p>
    <w:p w14:paraId="71099C8E" w14:textId="646747B5" w:rsidR="006B661F" w:rsidRDefault="006B661F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sz w:val="28"/>
          <w:szCs w:val="28"/>
        </w:rPr>
      </w:pPr>
      <w:r w:rsidRPr="006B661F">
        <w:rPr>
          <w:sz w:val="28"/>
          <w:szCs w:val="28"/>
        </w:rPr>
        <w:t xml:space="preserve">Panaudokite </w:t>
      </w:r>
      <w:r>
        <w:rPr>
          <w:sz w:val="28"/>
          <w:szCs w:val="28"/>
        </w:rPr>
        <w:t>float savybę blokams. Galite blokams nurodyti pasislinkti į kairę arba dešinę</w:t>
      </w:r>
      <w:r w:rsidRPr="0081096B">
        <w:rPr>
          <w:b/>
          <w:sz w:val="28"/>
          <w:szCs w:val="28"/>
        </w:rPr>
        <w:t>: float: left;</w:t>
      </w:r>
      <w:r>
        <w:rPr>
          <w:sz w:val="28"/>
          <w:szCs w:val="28"/>
        </w:rPr>
        <w:t xml:space="preserve"> float: right;</w:t>
      </w:r>
      <w:r w:rsidR="0081096B">
        <w:rPr>
          <w:sz w:val="28"/>
          <w:szCs w:val="28"/>
        </w:rPr>
        <w:t xml:space="preserve"> (nurodykite į kairę)</w:t>
      </w:r>
    </w:p>
    <w:p w14:paraId="48333561" w14:textId="32B67CDB" w:rsidR="006B661F" w:rsidRDefault="006B661F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Blokui B nurodykite ID #b, kuriame nurodyta slinktis į kairę pusę.</w:t>
      </w:r>
    </w:p>
    <w:p w14:paraId="2D613556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#b{</w:t>
      </w:r>
    </w:p>
    <w:p w14:paraId="46ABF053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 xml:space="preserve">    float:left;</w:t>
      </w:r>
    </w:p>
    <w:p w14:paraId="0D3AE923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}</w:t>
      </w:r>
    </w:p>
    <w:p w14:paraId="4F2E3D92" w14:textId="77777777" w:rsidR="0011176A" w:rsidRDefault="0011176A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b/>
          <w:bCs/>
          <w:color w:val="111111"/>
          <w:sz w:val="27"/>
          <w:szCs w:val="27"/>
          <w:lang w:eastAsia="lt-LT"/>
        </w:rPr>
      </w:pPr>
    </w:p>
    <w:p w14:paraId="3E26F89A" w14:textId="648453CC" w:rsidR="0011176A" w:rsidRDefault="0011176A" w:rsidP="0011176A">
      <w:pPr>
        <w:shd w:val="clear" w:color="auto" w:fill="FFFFFF"/>
        <w:spacing w:beforeAutospacing="1" w:after="0" w:afterAutospacing="1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6B661F">
        <w:rPr>
          <w:b/>
          <w:sz w:val="28"/>
          <w:szCs w:val="28"/>
        </w:rPr>
        <w:t xml:space="preserve"> žingsnis</w:t>
      </w:r>
      <w:r>
        <w:rPr>
          <w:b/>
          <w:sz w:val="28"/>
          <w:szCs w:val="28"/>
        </w:rPr>
        <w:t xml:space="preserve"> </w:t>
      </w:r>
    </w:p>
    <w:p w14:paraId="6E2C9283" w14:textId="6C5B7337" w:rsidR="0011176A" w:rsidRPr="0011176A" w:rsidRDefault="0011176A" w:rsidP="0011176A">
      <w:pPr>
        <w:rPr>
          <w:sz w:val="28"/>
          <w:szCs w:val="28"/>
        </w:rPr>
      </w:pPr>
      <w:r w:rsidRPr="0011176A">
        <w:rPr>
          <w:sz w:val="28"/>
          <w:szCs w:val="28"/>
        </w:rPr>
        <w:t>Peržiūrėkit puslapį</w:t>
      </w:r>
      <w:r>
        <w:rPr>
          <w:sz w:val="28"/>
          <w:szCs w:val="28"/>
        </w:rPr>
        <w:t xml:space="preserve">. Matote, kad blokas C uždengė bloką B (kai kuriose naršyklėse galima matyti, kad B blokas uždengė A). Vaizdas nekoks, bet tai yra principas, kuriuo </w:t>
      </w:r>
      <w:r>
        <w:rPr>
          <w:sz w:val="28"/>
          <w:szCs w:val="28"/>
        </w:rPr>
        <w:lastRenderedPageBreak/>
        <w:t>veikia float savybė: visi vienoje eilutėje esantys blokai privalo turėti savybę float, kitaip blokai be float neatpažįsta blokų su float</w:t>
      </w:r>
      <w:r w:rsidR="00344DC8">
        <w:rPr>
          <w:sz w:val="28"/>
          <w:szCs w:val="28"/>
        </w:rPr>
        <w:t>, dėl to blokai persidengia.</w:t>
      </w:r>
    </w:p>
    <w:p w14:paraId="5DAB6C7B" w14:textId="0B600303" w:rsidR="00BF0C78" w:rsidRDefault="00BF0C78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BF0C78">
        <w:rPr>
          <w:rFonts w:ascii="Verdana" w:eastAsia="Times New Roman" w:hAnsi="Verdana" w:cs="Times New Roman"/>
          <w:noProof/>
          <w:color w:val="BA6647"/>
          <w:sz w:val="21"/>
          <w:szCs w:val="21"/>
          <w:bdr w:val="none" w:sz="0" w:space="0" w:color="auto" w:frame="1"/>
          <w:lang w:val="en-US"/>
        </w:rPr>
        <w:drawing>
          <wp:inline distT="0" distB="0" distL="0" distR="0" wp14:anchorId="257D7883" wp14:editId="07777777">
            <wp:extent cx="4762500" cy="4705350"/>
            <wp:effectExtent l="0" t="0" r="0" b="0"/>
            <wp:docPr id="13" name="Paveikslėlis 13" descr="http://www.typographicwebdesign.com/v03/wp-content/uploads/2017/09/bb-02-e150631410593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ypographicwebdesign.com/v03/wp-content/uploads/2017/09/bb-02-e150631410593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51A5" w14:textId="732912AF" w:rsidR="00344DC8" w:rsidRDefault="00344DC8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</w:p>
    <w:p w14:paraId="4E3554A0" w14:textId="15B6CB7F" w:rsidR="00344DC8" w:rsidRDefault="00344DC8" w:rsidP="00344DC8">
      <w:pPr>
        <w:shd w:val="clear" w:color="auto" w:fill="FFFFFF"/>
        <w:spacing w:beforeAutospacing="1" w:after="0" w:afterAutospacing="1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6B661F">
        <w:rPr>
          <w:b/>
          <w:sz w:val="28"/>
          <w:szCs w:val="28"/>
        </w:rPr>
        <w:t xml:space="preserve"> žingsnis</w:t>
      </w:r>
      <w:r>
        <w:rPr>
          <w:b/>
          <w:sz w:val="28"/>
          <w:szCs w:val="28"/>
        </w:rPr>
        <w:t xml:space="preserve"> </w:t>
      </w:r>
    </w:p>
    <w:p w14:paraId="20A98195" w14:textId="73BC2D81" w:rsidR="00344DC8" w:rsidRPr="00344DC8" w:rsidRDefault="00344DC8" w:rsidP="00344DC8">
      <w:pPr>
        <w:shd w:val="clear" w:color="auto" w:fill="FFFFFF"/>
        <w:spacing w:beforeAutospacing="1" w:after="0" w:afterAutospacing="1" w:line="240" w:lineRule="auto"/>
        <w:textAlignment w:val="baseline"/>
        <w:rPr>
          <w:sz w:val="28"/>
          <w:szCs w:val="28"/>
        </w:rPr>
      </w:pPr>
      <w:r w:rsidRPr="00344DC8">
        <w:rPr>
          <w:sz w:val="28"/>
          <w:szCs w:val="28"/>
        </w:rPr>
        <w:t xml:space="preserve">Pridėkite </w:t>
      </w:r>
      <w:r w:rsidRPr="0081096B">
        <w:rPr>
          <w:b/>
          <w:sz w:val="28"/>
          <w:szCs w:val="28"/>
        </w:rPr>
        <w:t>float:left</w:t>
      </w:r>
      <w:r w:rsidR="0081096B">
        <w:rPr>
          <w:sz w:val="28"/>
          <w:szCs w:val="28"/>
        </w:rPr>
        <w:t>;</w:t>
      </w:r>
      <w:r w:rsidRPr="00344DC8">
        <w:rPr>
          <w:sz w:val="28"/>
          <w:szCs w:val="28"/>
        </w:rPr>
        <w:t xml:space="preserve"> savybę visiems šešiems blokams.</w:t>
      </w:r>
    </w:p>
    <w:p w14:paraId="6F0655F2" w14:textId="28659C8E" w:rsidR="00BF0C78" w:rsidRPr="00BF0C78" w:rsidRDefault="00344DC8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Nuo </w:t>
      </w:r>
      <w:r w:rsidR="00BF0C78"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#a </w:t>
      </w: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iki #f:</w:t>
      </w:r>
    </w:p>
    <w:p w14:paraId="619CA8CC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#a{</w:t>
      </w:r>
    </w:p>
    <w:p w14:paraId="63175698" w14:textId="333A96FC" w:rsidR="00BF0C78" w:rsidRDefault="00BF0C78" w:rsidP="00DD7E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right" w:pos="9638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</w:pP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 xml:space="preserve">    float:left;</w:t>
      </w:r>
      <w:r w:rsidR="00DD7E1B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ab/>
      </w:r>
    </w:p>
    <w:p w14:paraId="69BF12C4" w14:textId="77777777" w:rsidR="00DD7E1B" w:rsidRPr="00BF0C78" w:rsidRDefault="00DD7E1B" w:rsidP="00DD7E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right" w:pos="9638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</w:p>
    <w:p w14:paraId="47F16312" w14:textId="50F2B1B5" w:rsidR="00DD7E1B" w:rsidRPr="00DD7E1B" w:rsidRDefault="00BF0C78" w:rsidP="00DD7E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}</w:t>
      </w:r>
    </w:p>
    <w:p w14:paraId="44FDC016" w14:textId="3F064AF0" w:rsidR="00DD7E1B" w:rsidRDefault="00DD7E1B" w:rsidP="00DD7E1B"/>
    <w:p w14:paraId="0EBB83BD" w14:textId="4FC802A0" w:rsidR="00DD7E1B" w:rsidRDefault="00DD7E1B" w:rsidP="00DD7E1B">
      <w:pPr>
        <w:shd w:val="clear" w:color="auto" w:fill="FFFFFF"/>
        <w:spacing w:beforeAutospacing="1" w:after="0" w:afterAutospacing="1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6B661F">
        <w:rPr>
          <w:b/>
          <w:sz w:val="28"/>
          <w:szCs w:val="28"/>
        </w:rPr>
        <w:t xml:space="preserve"> žingsnis</w:t>
      </w:r>
      <w:r>
        <w:rPr>
          <w:b/>
          <w:sz w:val="28"/>
          <w:szCs w:val="28"/>
        </w:rPr>
        <w:t xml:space="preserve"> </w:t>
      </w:r>
    </w:p>
    <w:p w14:paraId="6F75A157" w14:textId="77777777" w:rsidR="00DD7E1B" w:rsidRDefault="00DD7E1B" w:rsidP="00DD7E1B"/>
    <w:p w14:paraId="3705A1F9" w14:textId="5CCAC3EA" w:rsidR="00DD7E1B" w:rsidRPr="0081096B" w:rsidRDefault="00DD7E1B" w:rsidP="00DD7E1B">
      <w:pPr>
        <w:rPr>
          <w:sz w:val="28"/>
          <w:szCs w:val="28"/>
        </w:rPr>
      </w:pPr>
      <w:r w:rsidRPr="0081096B">
        <w:rPr>
          <w:sz w:val="28"/>
          <w:szCs w:val="28"/>
        </w:rPr>
        <w:t xml:space="preserve">Pažiūrėkime savo puslapį. Atkreipkite dėmesį, kad prapuolė pagrindinis blokas. </w:t>
      </w:r>
    </w:p>
    <w:p w14:paraId="69CAD40D" w14:textId="0B6276C7" w:rsidR="00DD7E1B" w:rsidRPr="0081096B" w:rsidRDefault="00DD7E1B" w:rsidP="00DD7E1B">
      <w:pPr>
        <w:rPr>
          <w:sz w:val="28"/>
          <w:szCs w:val="28"/>
        </w:rPr>
      </w:pPr>
      <w:r w:rsidRPr="0081096B">
        <w:rPr>
          <w:sz w:val="28"/>
          <w:szCs w:val="28"/>
        </w:rPr>
        <w:lastRenderedPageBreak/>
        <w:t>Kai nenurodome blokui aukščio, jis automatiškai nustatomas height:auto, o tai reiškia, kad aukštis keičiasi priklausomai nuo turinio, kas į tą pagrindinį bloką įdėta.</w:t>
      </w:r>
    </w:p>
    <w:p w14:paraId="5B736DF5" w14:textId="322F7506" w:rsidR="00DD7E1B" w:rsidRPr="0081096B" w:rsidRDefault="00DD7E1B" w:rsidP="00DD7E1B">
      <w:pPr>
        <w:rPr>
          <w:sz w:val="28"/>
          <w:szCs w:val="28"/>
        </w:rPr>
      </w:pPr>
      <w:r w:rsidRPr="0081096B">
        <w:rPr>
          <w:sz w:val="28"/>
          <w:szCs w:val="28"/>
        </w:rPr>
        <w:t>Kaip jau minėjome, blokai be float neatpažįsta blokų su float, taigi didysis</w:t>
      </w:r>
      <w:r w:rsidR="0081096B" w:rsidRPr="0081096B">
        <w:rPr>
          <w:sz w:val="28"/>
          <w:szCs w:val="28"/>
        </w:rPr>
        <w:t xml:space="preserve"> blokas mano kad yra tuščias, dėl to susitraukęs iki nematomo.</w:t>
      </w:r>
    </w:p>
    <w:p w14:paraId="02EB378F" w14:textId="61A92E23" w:rsidR="00BF0C78" w:rsidRDefault="00BF0C78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BF0C78">
        <w:rPr>
          <w:rFonts w:ascii="Verdana" w:eastAsia="Times New Roman" w:hAnsi="Verdana" w:cs="Times New Roman"/>
          <w:noProof/>
          <w:color w:val="BA6647"/>
          <w:sz w:val="21"/>
          <w:szCs w:val="21"/>
          <w:bdr w:val="none" w:sz="0" w:space="0" w:color="auto" w:frame="1"/>
          <w:lang w:val="en-US"/>
        </w:rPr>
        <w:drawing>
          <wp:inline distT="0" distB="0" distL="0" distR="0" wp14:anchorId="64E0B87B" wp14:editId="07777777">
            <wp:extent cx="4762500" cy="4076700"/>
            <wp:effectExtent l="0" t="0" r="0" b="0"/>
            <wp:docPr id="12" name="Paveikslėlis 12" descr="http://www.typographicwebdesign.com/v03/wp-content/uploads/2017/09/bb-03-e150631425366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ypographicwebdesign.com/v03/wp-content/uploads/2017/09/bb-03-e150631425366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DA95" w14:textId="08DD4A78" w:rsidR="0081096B" w:rsidRDefault="0081096B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</w:p>
    <w:p w14:paraId="0C0CEECB" w14:textId="734DA7DA" w:rsidR="0081096B" w:rsidRDefault="0081096B" w:rsidP="0081096B">
      <w:pPr>
        <w:shd w:val="clear" w:color="auto" w:fill="FFFFFF"/>
        <w:spacing w:beforeAutospacing="1" w:after="0" w:afterAutospacing="1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6B661F">
        <w:rPr>
          <w:b/>
          <w:sz w:val="28"/>
          <w:szCs w:val="28"/>
        </w:rPr>
        <w:t xml:space="preserve"> žingsnis</w:t>
      </w:r>
      <w:r>
        <w:rPr>
          <w:b/>
          <w:sz w:val="28"/>
          <w:szCs w:val="28"/>
        </w:rPr>
        <w:t xml:space="preserve"> </w:t>
      </w:r>
    </w:p>
    <w:p w14:paraId="2C7E83E2" w14:textId="6936C856" w:rsidR="0081096B" w:rsidRDefault="0081096B" w:rsidP="00BF0C78">
      <w:pPr>
        <w:shd w:val="clear" w:color="auto" w:fill="FFFFFF"/>
        <w:spacing w:after="0" w:line="240" w:lineRule="auto"/>
        <w:textAlignment w:val="baseline"/>
        <w:rPr>
          <w:sz w:val="24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 xml:space="preserve">Priverskime didįjį bloką pamatyti blokus su float, jam nurodydami savybę </w:t>
      </w:r>
      <w:r w:rsidRPr="0081096B">
        <w:rPr>
          <w:b/>
          <w:sz w:val="24"/>
        </w:rPr>
        <w:t>overflow:hidden</w:t>
      </w:r>
      <w:r w:rsidRPr="0081096B">
        <w:rPr>
          <w:sz w:val="24"/>
        </w:rPr>
        <w:t>;</w:t>
      </w:r>
    </w:p>
    <w:p w14:paraId="75B0866C" w14:textId="77777777" w:rsidR="0081096B" w:rsidRPr="00BF0C78" w:rsidRDefault="0081096B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</w:p>
    <w:p w14:paraId="725B77A1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#main_container{</w:t>
      </w:r>
    </w:p>
    <w:p w14:paraId="6762F5AB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width:600px;</w:t>
      </w:r>
    </w:p>
    <w:p w14:paraId="19235A13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margin-top:20px;</w:t>
      </w:r>
    </w:p>
    <w:p w14:paraId="0EF2F6DE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margin-right:auto;</w:t>
      </w:r>
    </w:p>
    <w:p w14:paraId="5BC6C889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margin-left:auto;</w:t>
      </w:r>
    </w:p>
    <w:p w14:paraId="783F700C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background-color:#ffffff;</w:t>
      </w:r>
    </w:p>
    <w:p w14:paraId="10B2414F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 xml:space="preserve">   overflow:hidden;</w:t>
      </w:r>
    </w:p>
    <w:p w14:paraId="52D00F6E" w14:textId="7990E71C" w:rsidR="0081096B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}</w:t>
      </w:r>
    </w:p>
    <w:p w14:paraId="46FF1116" w14:textId="423F52D5" w:rsidR="0081096B" w:rsidRDefault="0081096B" w:rsidP="0081096B">
      <w:pPr>
        <w:rPr>
          <w:rFonts w:ascii="Consolas" w:eastAsia="Times New Roman" w:hAnsi="Consolas" w:cs="Courier New"/>
          <w:sz w:val="20"/>
          <w:szCs w:val="20"/>
          <w:lang w:eastAsia="lt-LT"/>
        </w:rPr>
      </w:pPr>
    </w:p>
    <w:p w14:paraId="1259870E" w14:textId="22D5F484" w:rsidR="00BF0C78" w:rsidRPr="0081096B" w:rsidRDefault="0081096B" w:rsidP="0081096B">
      <w:pP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81096B"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>Kai pagrindiniam blokui nurodėme savybę overflow:hidden; jis atidžiau pažiūrėjo, kas yra jo viduje, atrado ten A – F blokus ir prasiplėtė pagal turinį.</w:t>
      </w:r>
    </w:p>
    <w:p w14:paraId="6A05A809" w14:textId="77777777" w:rsidR="00BF0C78" w:rsidRPr="00BF0C78" w:rsidRDefault="00BF0C78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BF0C78">
        <w:rPr>
          <w:rFonts w:ascii="Verdana" w:eastAsia="Times New Roman" w:hAnsi="Verdana" w:cs="Times New Roman"/>
          <w:noProof/>
          <w:color w:val="BA6647"/>
          <w:sz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 wp14:anchorId="63250503" wp14:editId="07777777">
            <wp:extent cx="4762500" cy="2476500"/>
            <wp:effectExtent l="0" t="0" r="0" b="0"/>
            <wp:docPr id="11" name="Paveikslėlis 11" descr="http://www.typographicwebdesign.com/v03/wp-content/uploads/2017/09/bb-04-e1506314271983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ypographicwebdesign.com/v03/wp-content/uploads/2017/09/bb-04-e1506314271983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1552" w14:textId="77777777" w:rsidR="0081096B" w:rsidRDefault="0081096B" w:rsidP="0081096B">
      <w:pPr>
        <w:rPr>
          <w:b/>
          <w:sz w:val="28"/>
          <w:szCs w:val="28"/>
        </w:rPr>
      </w:pPr>
    </w:p>
    <w:p w14:paraId="1929704F" w14:textId="77777777" w:rsidR="0081096B" w:rsidRDefault="0081096B" w:rsidP="0081096B">
      <w:pPr>
        <w:rPr>
          <w:b/>
          <w:sz w:val="28"/>
          <w:szCs w:val="28"/>
        </w:rPr>
      </w:pPr>
      <w:r>
        <w:rPr>
          <w:b/>
          <w:sz w:val="28"/>
          <w:szCs w:val="28"/>
        </w:rPr>
        <w:t>7 žingsnis</w:t>
      </w:r>
    </w:p>
    <w:p w14:paraId="6EDC38E1" w14:textId="6FD1B0BC" w:rsidR="00BF0C78" w:rsidRPr="0081096B" w:rsidRDefault="0081096B" w:rsidP="0081096B">
      <w:pP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81096B"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>Atliksime kelis eksperimentus su float savybe</w:t>
      </w:r>
      <w:r w:rsidR="00272CE1"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>.</w:t>
      </w:r>
    </w:p>
    <w:p w14:paraId="007D4DAF" w14:textId="78797745" w:rsidR="00BF0C78" w:rsidRPr="00272CE1" w:rsidRDefault="0081096B" w:rsidP="00272CE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272CE1"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>Nurodykite float:right; visiems šešiems A-F blokams</w:t>
      </w:r>
    </w:p>
    <w:p w14:paraId="55DD99C1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#a{</w:t>
      </w:r>
    </w:p>
    <w:p w14:paraId="57D0160F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float:</w:t>
      </w:r>
      <w:del w:id="0" w:author="Unknown">
        <w:r w:rsidRPr="00BF0C78">
          <w:rPr>
            <w:rFonts w:ascii="Consolas" w:eastAsia="Times New Roman" w:hAnsi="Consolas" w:cs="Courier New"/>
            <w:color w:val="333333"/>
            <w:sz w:val="19"/>
            <w:szCs w:val="19"/>
            <w:bdr w:val="none" w:sz="0" w:space="0" w:color="auto" w:frame="1"/>
            <w:lang w:eastAsia="lt-LT"/>
          </w:rPr>
          <w:delText>left</w:delText>
        </w:r>
      </w:del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</w:t>
      </w: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>right</w:t>
      </w: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;</w:t>
      </w:r>
    </w:p>
    <w:p w14:paraId="6624AE85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}</w:t>
      </w:r>
    </w:p>
    <w:p w14:paraId="00F0C3A9" w14:textId="77777777" w:rsidR="00272CE1" w:rsidRDefault="00272CE1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</w:p>
    <w:p w14:paraId="17C59B79" w14:textId="2D771F20" w:rsidR="00272CE1" w:rsidRDefault="00272CE1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</w:p>
    <w:p w14:paraId="4DF1DD26" w14:textId="77777777" w:rsidR="00272CE1" w:rsidRDefault="00272CE1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</w:p>
    <w:p w14:paraId="3A60C520" w14:textId="77777777" w:rsidR="00272CE1" w:rsidRDefault="00272CE1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</w:p>
    <w:p w14:paraId="5A39BBE3" w14:textId="12EA1CD5" w:rsidR="00BF0C78" w:rsidRPr="00BF0C78" w:rsidRDefault="00BF0C78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BF0C78">
        <w:rPr>
          <w:rFonts w:ascii="Verdana" w:eastAsia="Times New Roman" w:hAnsi="Verdana" w:cs="Times New Roman"/>
          <w:noProof/>
          <w:color w:val="BA6647"/>
          <w:sz w:val="21"/>
          <w:szCs w:val="21"/>
          <w:bdr w:val="none" w:sz="0" w:space="0" w:color="auto" w:frame="1"/>
          <w:lang w:val="en-US"/>
        </w:rPr>
        <w:drawing>
          <wp:inline distT="0" distB="0" distL="0" distR="0" wp14:anchorId="0EDE05B2" wp14:editId="07777777">
            <wp:extent cx="4762500" cy="2333625"/>
            <wp:effectExtent l="0" t="0" r="0" b="9525"/>
            <wp:docPr id="10" name="Paveikslėlis 10" descr="http://www.typographicwebdesign.com/v03/wp-content/uploads/2017/09/bb-05-e1506314287232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ypographicwebdesign.com/v03/wp-content/uploads/2017/09/bb-05-e1506314287232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C126" w14:textId="7ECAD079" w:rsidR="00BF0C78" w:rsidRDefault="00272CE1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>Blokai pasislinko į dešinę pusę ir pakeitė eilės tvarką, F netilpo į pirmą eilutę, tai pasidėjo pagal komandą antroje eilutėje nuo dešinės pusės.</w:t>
      </w:r>
    </w:p>
    <w:p w14:paraId="45ACAF3D" w14:textId="7616E0F5" w:rsidR="00272CE1" w:rsidRPr="00272CE1" w:rsidRDefault="00272CE1" w:rsidP="00272CE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 xml:space="preserve">Nurodykite trims blokams savybę </w:t>
      </w:r>
      <w:r w:rsidRPr="00272CE1">
        <w:rPr>
          <w:rFonts w:ascii="Verdana" w:eastAsia="Times New Roman" w:hAnsi="Verdana" w:cs="Times New Roman"/>
          <w:b/>
          <w:color w:val="333333"/>
          <w:sz w:val="21"/>
          <w:szCs w:val="21"/>
          <w:lang w:eastAsia="lt-LT"/>
        </w:rPr>
        <w:t>float:left;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 xml:space="preserve"> kitiems trims </w:t>
      </w:r>
      <w:r w:rsidRPr="00272CE1">
        <w:rPr>
          <w:rFonts w:ascii="Verdana" w:eastAsia="Times New Roman" w:hAnsi="Verdana" w:cs="Times New Roman"/>
          <w:b/>
          <w:color w:val="333333"/>
          <w:sz w:val="21"/>
          <w:szCs w:val="21"/>
          <w:lang w:eastAsia="lt-LT"/>
        </w:rPr>
        <w:t>float: right;</w:t>
      </w:r>
    </w:p>
    <w:p w14:paraId="46905EC4" w14:textId="0B13D005" w:rsidR="00BF0C78" w:rsidRPr="00BF0C78" w:rsidRDefault="00BF0C78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#a #b </w:t>
      </w:r>
      <w:r w:rsidR="00272CE1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ir</w:t>
      </w:r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 #c </w:t>
      </w:r>
      <w:r w:rsidR="00272CE1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savybė: </w:t>
      </w:r>
      <w:r w:rsidR="00272CE1" w:rsidRPr="00272CE1">
        <w:rPr>
          <w:rFonts w:ascii="Georgia" w:eastAsia="Times New Roman" w:hAnsi="Georgia" w:cs="Times New Roman"/>
          <w:b/>
          <w:color w:val="333333"/>
          <w:sz w:val="21"/>
          <w:szCs w:val="21"/>
          <w:lang w:eastAsia="lt-LT"/>
        </w:rPr>
        <w:t>float:left;</w:t>
      </w:r>
    </w:p>
    <w:p w14:paraId="2631B222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#a{</w:t>
      </w:r>
    </w:p>
    <w:p w14:paraId="5A343217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float:</w:t>
      </w: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>left</w:t>
      </w: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;</w:t>
      </w:r>
    </w:p>
    <w:p w14:paraId="79A8D64D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lastRenderedPageBreak/>
        <w:t xml:space="preserve">    }</w:t>
      </w:r>
    </w:p>
    <w:p w14:paraId="4AA72DC9" w14:textId="73A0A998" w:rsidR="00BF0C78" w:rsidRPr="00BF0C78" w:rsidRDefault="00BF0C78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#d #e </w:t>
      </w:r>
      <w:r w:rsidR="00272CE1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ir </w:t>
      </w:r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#f </w:t>
      </w:r>
      <w:r w:rsidR="00272CE1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savybė</w:t>
      </w:r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 </w:t>
      </w:r>
      <w:r w:rsidRPr="00272CE1">
        <w:rPr>
          <w:rFonts w:ascii="Georgia" w:eastAsia="Times New Roman" w:hAnsi="Georgia" w:cs="Times New Roman"/>
          <w:b/>
          <w:color w:val="333333"/>
          <w:sz w:val="21"/>
          <w:szCs w:val="21"/>
          <w:lang w:eastAsia="lt-LT"/>
        </w:rPr>
        <w:t>float:right</w:t>
      </w:r>
      <w:r w:rsidR="00272CE1" w:rsidRPr="00272CE1">
        <w:rPr>
          <w:rFonts w:ascii="Georgia" w:eastAsia="Times New Roman" w:hAnsi="Georgia" w:cs="Times New Roman"/>
          <w:b/>
          <w:color w:val="333333"/>
          <w:sz w:val="21"/>
          <w:szCs w:val="21"/>
          <w:lang w:eastAsia="lt-LT"/>
        </w:rPr>
        <w:t>;</w:t>
      </w:r>
    </w:p>
    <w:p w14:paraId="528B70AF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#d{</w:t>
      </w:r>
    </w:p>
    <w:p w14:paraId="69DB4004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float:</w:t>
      </w: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>right</w:t>
      </w: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;</w:t>
      </w:r>
    </w:p>
    <w:p w14:paraId="28CA168C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}</w:t>
      </w:r>
    </w:p>
    <w:p w14:paraId="19C9D5EC" w14:textId="172810EF" w:rsidR="00425EE1" w:rsidRDefault="00425EE1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425EE1"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 xml:space="preserve">Blokai 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>A, B ir C pasislinko iš eilės į kairę pusę.</w:t>
      </w:r>
    </w:p>
    <w:p w14:paraId="771E6E5F" w14:textId="53D1433E" w:rsidR="00425EE1" w:rsidRDefault="00425EE1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>D, E ir F pasislinko į dešinę pusę, nes taip buvo nurodyta CSS.</w:t>
      </w:r>
    </w:p>
    <w:p w14:paraId="1E0D92BE" w14:textId="5C7EEE08" w:rsidR="00425EE1" w:rsidRPr="00425EE1" w:rsidRDefault="00425EE1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  <w:t>Blokas F netilpo pirmoje, tai pasidėjo antroje eilutėje iš dešinės pusės, kaip jam ir buvo nurodyta.</w:t>
      </w:r>
    </w:p>
    <w:p w14:paraId="41C8F396" w14:textId="77777777" w:rsidR="00BF0C78" w:rsidRPr="00BF0C78" w:rsidRDefault="00BF0C78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BF0C78">
        <w:rPr>
          <w:rFonts w:ascii="Verdana" w:eastAsia="Times New Roman" w:hAnsi="Verdana" w:cs="Times New Roman"/>
          <w:noProof/>
          <w:color w:val="BA6647"/>
          <w:sz w:val="21"/>
          <w:szCs w:val="21"/>
          <w:bdr w:val="none" w:sz="0" w:space="0" w:color="auto" w:frame="1"/>
          <w:lang w:val="en-US"/>
        </w:rPr>
        <w:drawing>
          <wp:inline distT="0" distB="0" distL="0" distR="0" wp14:anchorId="10122ECC" wp14:editId="07777777">
            <wp:extent cx="4762500" cy="2266950"/>
            <wp:effectExtent l="0" t="0" r="0" b="0"/>
            <wp:docPr id="9" name="Paveikslėlis 9" descr="http://www.typographicwebdesign.com/v03/wp-content/uploads/2017/09/bb-06-e1506314300342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ypographicwebdesign.com/v03/wp-content/uploads/2017/09/bb-06-e1506314300342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2031" w14:textId="4BC08BDF" w:rsidR="00425EE1" w:rsidRDefault="00425EE1" w:rsidP="00670022"/>
    <w:p w14:paraId="413E01CB" w14:textId="3A72A90C" w:rsidR="000F506B" w:rsidRDefault="000F506B" w:rsidP="000F50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 </w:t>
      </w:r>
      <w:r>
        <w:rPr>
          <w:b/>
          <w:sz w:val="28"/>
          <w:szCs w:val="28"/>
        </w:rPr>
        <w:t>žingsnis</w:t>
      </w:r>
    </w:p>
    <w:p w14:paraId="34C2CA86" w14:textId="021BD4CB" w:rsidR="00670022" w:rsidRDefault="00670022" w:rsidP="00670022">
      <w:r>
        <w:t>Sukursime kelias blokų eilutes.</w:t>
      </w:r>
    </w:p>
    <w:p w14:paraId="304C0BE3" w14:textId="6A6EDE33" w:rsidR="00670022" w:rsidRDefault="00670022" w:rsidP="00670022">
      <w:r>
        <w:t xml:space="preserve">Jeigu blokams pritaikyta savybė </w:t>
      </w:r>
      <w:r w:rsidRPr="00670022">
        <w:rPr>
          <w:b/>
        </w:rPr>
        <w:t>float:left;</w:t>
      </w:r>
      <w:r>
        <w:t xml:space="preserve"> tai savybė </w:t>
      </w:r>
      <w:r w:rsidRPr="00670022">
        <w:rPr>
          <w:b/>
        </w:rPr>
        <w:t>clear:left;</w:t>
      </w:r>
      <w:r>
        <w:t xml:space="preserve"> nurodo blokui pereiti į kitą eilutę.</w:t>
      </w:r>
    </w:p>
    <w:p w14:paraId="3E136E8B" w14:textId="60933378" w:rsidR="00670022" w:rsidRDefault="00670022" w:rsidP="00670022">
      <w:r>
        <w:t xml:space="preserve">Jeigu antroje eilutėje blokai vėl turi slinktis į kairę pusę, perėjusiam į naują eilutę blokui vėl reiks turėti </w:t>
      </w:r>
      <w:r w:rsidRPr="00670022">
        <w:rPr>
          <w:b/>
        </w:rPr>
        <w:t>float:left;</w:t>
      </w:r>
      <w:r>
        <w:t xml:space="preserve"> kitaip bus nematomas.</w:t>
      </w:r>
    </w:p>
    <w:p w14:paraId="0A2A64C1" w14:textId="32EF58C6" w:rsidR="00670022" w:rsidRPr="00670022" w:rsidRDefault="00670022" w:rsidP="00670022">
      <w:r>
        <w:t xml:space="preserve">Taigi pradžioje nurodome elementui </w:t>
      </w:r>
      <w:r w:rsidRPr="00670022">
        <w:rPr>
          <w:b/>
        </w:rPr>
        <w:t>clear:left;</w:t>
      </w:r>
      <w:r>
        <w:t xml:space="preserve"> o paskui </w:t>
      </w:r>
      <w:r w:rsidRPr="00670022">
        <w:rPr>
          <w:b/>
        </w:rPr>
        <w:t>float:left;</w:t>
      </w:r>
    </w:p>
    <w:p w14:paraId="334FBA0A" w14:textId="5B7D3104" w:rsidR="00670022" w:rsidRDefault="00670022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Pavyzdžiui norite sudėlioti blokus taip:</w:t>
      </w:r>
    </w:p>
    <w:p w14:paraId="6AEDD2F1" w14:textId="40F53E5D" w:rsidR="00BF0C78" w:rsidRDefault="00BF0C78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36"/>
          <w:szCs w:val="21"/>
          <w:lang w:eastAsia="lt-LT"/>
        </w:rPr>
      </w:pPr>
      <w:r w:rsidRPr="00670022">
        <w:rPr>
          <w:rFonts w:ascii="Georgia" w:eastAsia="Times New Roman" w:hAnsi="Georgia" w:cs="Times New Roman"/>
          <w:color w:val="333333"/>
          <w:sz w:val="36"/>
          <w:szCs w:val="21"/>
          <w:lang w:eastAsia="lt-LT"/>
        </w:rPr>
        <w:t>AB</w:t>
      </w:r>
      <w:r w:rsidRPr="00670022">
        <w:rPr>
          <w:rFonts w:ascii="Georgia" w:eastAsia="Times New Roman" w:hAnsi="Georgia" w:cs="Times New Roman"/>
          <w:color w:val="333333"/>
          <w:sz w:val="36"/>
          <w:szCs w:val="21"/>
          <w:lang w:eastAsia="lt-LT"/>
        </w:rPr>
        <w:br/>
        <w:t>CD</w:t>
      </w:r>
      <w:r w:rsidRPr="00670022">
        <w:rPr>
          <w:rFonts w:ascii="Georgia" w:eastAsia="Times New Roman" w:hAnsi="Georgia" w:cs="Times New Roman"/>
          <w:color w:val="333333"/>
          <w:sz w:val="36"/>
          <w:szCs w:val="21"/>
          <w:lang w:eastAsia="lt-LT"/>
        </w:rPr>
        <w:br/>
        <w:t>EF</w:t>
      </w:r>
    </w:p>
    <w:p w14:paraId="1B6658EB" w14:textId="3DB52C3C" w:rsidR="00670022" w:rsidRPr="00670022" w:rsidRDefault="00670022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Cs w:val="21"/>
          <w:lang w:eastAsia="lt-LT"/>
        </w:rPr>
      </w:pPr>
      <w:r w:rsidRPr="00670022">
        <w:rPr>
          <w:rFonts w:ascii="Georgia" w:eastAsia="Times New Roman" w:hAnsi="Georgia" w:cs="Times New Roman"/>
          <w:b/>
          <w:color w:val="333333"/>
          <w:szCs w:val="21"/>
          <w:lang w:eastAsia="lt-LT"/>
        </w:rPr>
        <w:t>clear:left;</w:t>
      </w:r>
      <w:r>
        <w:rPr>
          <w:rFonts w:ascii="Georgia" w:eastAsia="Times New Roman" w:hAnsi="Georgia" w:cs="Times New Roman"/>
          <w:color w:val="333333"/>
          <w:szCs w:val="21"/>
          <w:lang w:eastAsia="lt-LT"/>
        </w:rPr>
        <w:t xml:space="preserve"> savybę taikysit blokams C ir E (pirmiems iš naujos eilutės);</w:t>
      </w:r>
    </w:p>
    <w:p w14:paraId="0A0CD403" w14:textId="232C3DD3" w:rsidR="00BF0C78" w:rsidRPr="00BF0C78" w:rsidRDefault="000F506B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Žemiau CSS parašyta </w:t>
      </w:r>
      <w:r w:rsidR="00BF0C78"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 #a, #b, </w:t>
      </w: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ir</w:t>
      </w:r>
      <w:r w:rsidR="00BF0C78"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 #c. </w:t>
      </w: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Jūs parašykite</w:t>
      </w:r>
      <w:r w:rsidR="00BF0C78"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 #d, #e, </w:t>
      </w: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ir</w:t>
      </w:r>
      <w:r w:rsidR="00BF0C78"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 #f.</w:t>
      </w:r>
    </w:p>
    <w:p w14:paraId="2825CA7F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lastRenderedPageBreak/>
        <w:t>#a{</w:t>
      </w:r>
    </w:p>
    <w:p w14:paraId="447F6552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float:left;</w:t>
      </w:r>
    </w:p>
    <w:p w14:paraId="6440EC07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}</w:t>
      </w:r>
    </w:p>
    <w:p w14:paraId="72A3D3EC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</w:p>
    <w:p w14:paraId="4BF61DC9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#b{</w:t>
      </w:r>
    </w:p>
    <w:p w14:paraId="1B84C7E9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float:left;</w:t>
      </w:r>
    </w:p>
    <w:p w14:paraId="15EFC516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}</w:t>
      </w:r>
    </w:p>
    <w:p w14:paraId="0D0B940D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</w:p>
    <w:p w14:paraId="2E9344DD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#c{</w:t>
      </w:r>
    </w:p>
    <w:p w14:paraId="6C7228F2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clear:left;</w:t>
      </w:r>
    </w:p>
    <w:p w14:paraId="32DD9149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float:left;</w:t>
      </w:r>
    </w:p>
    <w:p w14:paraId="7F4B4997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}</w:t>
      </w:r>
    </w:p>
    <w:p w14:paraId="52495584" w14:textId="6C869555" w:rsidR="000F506B" w:rsidRDefault="000F506B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Jeigu viską padarėt teisingai, blokai turėtų atrodyti taip:</w:t>
      </w:r>
    </w:p>
    <w:p w14:paraId="0E27B00A" w14:textId="0E82FDA5" w:rsidR="00BF0C78" w:rsidRP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noProof/>
          <w:color w:val="BA6647"/>
          <w:sz w:val="25"/>
          <w:szCs w:val="25"/>
          <w:bdr w:val="none" w:sz="0" w:space="0" w:color="auto" w:frame="1"/>
          <w:lang w:val="en-US"/>
        </w:rPr>
        <w:drawing>
          <wp:inline distT="0" distB="0" distL="0" distR="0" wp14:anchorId="5A33258D" wp14:editId="07777777">
            <wp:extent cx="4762500" cy="2933700"/>
            <wp:effectExtent l="0" t="0" r="0" b="0"/>
            <wp:docPr id="8" name="Paveikslėlis 8" descr="http://www.typographicwebdesign.com/v03/wp-content/uploads/2017/09/bb-07-e150631431413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ypographicwebdesign.com/v03/wp-content/uploads/2017/09/bb-07-e150631431413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EF5E" w14:textId="71DBFD4E" w:rsidR="007E6726" w:rsidRDefault="007E6726" w:rsidP="007E6726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žingsnis</w:t>
      </w:r>
    </w:p>
    <w:p w14:paraId="3E195AE9" w14:textId="012CB5C2" w:rsidR="00BF0C78" w:rsidRDefault="007E6726" w:rsidP="000F506B">
      <w:pPr>
        <w:rPr>
          <w:rFonts w:ascii="Georgia" w:hAnsi="Georgia"/>
          <w:color w:val="333333"/>
          <w:sz w:val="36"/>
          <w:szCs w:val="21"/>
          <w:lang w:eastAsia="lt-LT"/>
        </w:rPr>
      </w:pPr>
      <w:r>
        <w:t>Pritaikykite blokams A-F savybes float:left; clear:left; taip, kad blokai būtų išdėstyti:</w:t>
      </w:r>
      <w:r w:rsidR="00BF0C78" w:rsidRPr="00BF0C78">
        <w:rPr>
          <w:rFonts w:ascii="Georgia" w:hAnsi="Georgia"/>
          <w:color w:val="333333"/>
          <w:sz w:val="21"/>
          <w:szCs w:val="21"/>
          <w:lang w:eastAsia="lt-LT"/>
        </w:rPr>
        <w:br/>
      </w:r>
      <w:r w:rsidR="00BF0C78" w:rsidRPr="007E6726">
        <w:rPr>
          <w:rFonts w:ascii="Georgia" w:hAnsi="Georgia"/>
          <w:color w:val="333333"/>
          <w:sz w:val="36"/>
          <w:szCs w:val="21"/>
          <w:lang w:eastAsia="lt-LT"/>
        </w:rPr>
        <w:t>A</w:t>
      </w:r>
      <w:r w:rsidR="00BF0C78" w:rsidRPr="007E6726">
        <w:rPr>
          <w:rFonts w:ascii="Georgia" w:hAnsi="Georgia"/>
          <w:color w:val="333333"/>
          <w:sz w:val="36"/>
          <w:szCs w:val="21"/>
          <w:lang w:eastAsia="lt-LT"/>
        </w:rPr>
        <w:br/>
        <w:t>BC</w:t>
      </w:r>
      <w:r w:rsidR="00BF0C78" w:rsidRPr="007E6726">
        <w:rPr>
          <w:rFonts w:ascii="Georgia" w:hAnsi="Georgia"/>
          <w:color w:val="333333"/>
          <w:sz w:val="36"/>
          <w:szCs w:val="21"/>
          <w:lang w:eastAsia="lt-LT"/>
        </w:rPr>
        <w:br/>
        <w:t>DEF</w:t>
      </w:r>
    </w:p>
    <w:p w14:paraId="7F5F1336" w14:textId="77777777" w:rsidR="007A0DF1" w:rsidRDefault="007A0DF1" w:rsidP="007A0DF1"/>
    <w:p w14:paraId="2B4591F8" w14:textId="2EC2B9CF" w:rsidR="007A0DF1" w:rsidRPr="007A0DF1" w:rsidRDefault="007A0DF1" w:rsidP="007A0DF1">
      <w:r w:rsidRPr="007A0DF1">
        <w:t xml:space="preserve">Peržiūrėkit </w:t>
      </w:r>
      <w:r w:rsidRPr="007A0D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061E4C" w14:textId="77777777" w:rsidR="00BF0C78" w:rsidRP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noProof/>
          <w:color w:val="BA6647"/>
          <w:sz w:val="25"/>
          <w:szCs w:val="25"/>
          <w:bdr w:val="none" w:sz="0" w:space="0" w:color="auto" w:frame="1"/>
          <w:lang w:val="en-US"/>
        </w:rPr>
        <w:lastRenderedPageBreak/>
        <w:drawing>
          <wp:inline distT="0" distB="0" distL="0" distR="0" wp14:anchorId="7506A274" wp14:editId="07777777">
            <wp:extent cx="4762500" cy="2914650"/>
            <wp:effectExtent l="0" t="0" r="0" b="0"/>
            <wp:docPr id="7" name="Paveikslėlis 7" descr="http://www.typographicwebdesign.com/v03/wp-content/uploads/2017/09/bb-08-e1506314327503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ypographicwebdesign.com/v03/wp-content/uploads/2017/09/bb-08-e1506314327503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4CEE" w14:textId="6199B712" w:rsidR="007A0DF1" w:rsidRDefault="007A0DF1" w:rsidP="007A0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žingsnis</w:t>
      </w:r>
      <w:r w:rsidR="00223064">
        <w:rPr>
          <w:b/>
          <w:sz w:val="28"/>
          <w:szCs w:val="28"/>
        </w:rPr>
        <w:t xml:space="preserve"> (margin)</w:t>
      </w:r>
    </w:p>
    <w:p w14:paraId="79A3B9A3" w14:textId="0AB4D6FA" w:rsidR="007A0DF1" w:rsidRDefault="007A0DF1" w:rsidP="007A0DF1">
      <w:r>
        <w:t>Lygiuosime blokus.</w:t>
      </w:r>
    </w:p>
    <w:p w14:paraId="56A7E24D" w14:textId="43C46C26" w:rsidR="007A0DF1" w:rsidRDefault="007A0DF1" w:rsidP="007A0DF1">
      <w:r>
        <w:t>Prisiminkite, kad yra CSS margin ir padding?</w:t>
      </w:r>
    </w:p>
    <w:p w14:paraId="6175CD56" w14:textId="5F0F0AAC" w:rsidR="007A0DF1" w:rsidRPr="007A0DF1" w:rsidRDefault="007A0DF1" w:rsidP="007A0DF1">
      <w:r w:rsidRPr="007A0DF1">
        <w:t>Atitrauksime</w:t>
      </w:r>
      <w:r>
        <w:t xml:space="preserve"> bloką A nuo kairiojo krašto per 150px, CSS savybe </w:t>
      </w:r>
      <w:r w:rsidRPr="007A0DF1">
        <w:rPr>
          <w:b/>
        </w:rPr>
        <w:t>margin-left: 150px;</w:t>
      </w:r>
    </w:p>
    <w:p w14:paraId="0A0C1804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#a{</w:t>
      </w:r>
    </w:p>
    <w:p w14:paraId="5C4F3E1C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float:left;</w:t>
      </w:r>
    </w:p>
    <w:p w14:paraId="3B7A6D3A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 xml:space="preserve">    margin-left: 150px;</w:t>
      </w:r>
    </w:p>
    <w:p w14:paraId="6EAF2BAB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}</w:t>
      </w:r>
    </w:p>
    <w:p w14:paraId="7CF6D0A5" w14:textId="258E6346" w:rsidR="00BF0C78" w:rsidRPr="00BF0C78" w:rsidRDefault="007A0DF1" w:rsidP="00BF0C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Blokui A taip pat suteiksime mažą tarpelį apačioje:</w:t>
      </w:r>
    </w:p>
    <w:p w14:paraId="28ABDABF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#a{</w:t>
      </w:r>
    </w:p>
    <w:p w14:paraId="7C9232D9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float:left;</w:t>
      </w:r>
    </w:p>
    <w:p w14:paraId="27D48D87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margin-left: 150px;</w:t>
      </w:r>
    </w:p>
    <w:p w14:paraId="2F331770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 xml:space="preserve">    margin-bottom: 2px;</w:t>
      </w:r>
    </w:p>
    <w:p w14:paraId="3A3673F0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}</w:t>
      </w:r>
    </w:p>
    <w:p w14:paraId="44EAFD9C" w14:textId="77777777" w:rsidR="00BF0C78" w:rsidRPr="00BF0C78" w:rsidRDefault="00BF0C78" w:rsidP="00BF0C7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  <w:lang w:eastAsia="lt-LT"/>
        </w:rPr>
      </w:pPr>
      <w:r w:rsidRPr="00BF0C78">
        <w:rPr>
          <w:rFonts w:ascii="Verdana" w:eastAsia="Times New Roman" w:hAnsi="Verdana" w:cs="Times New Roman"/>
          <w:noProof/>
          <w:color w:val="BA6647"/>
          <w:sz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 wp14:anchorId="52B1CE51" wp14:editId="07777777">
            <wp:extent cx="4762500" cy="2924175"/>
            <wp:effectExtent l="0" t="0" r="0" b="9525"/>
            <wp:docPr id="6" name="Paveikslėlis 6" descr="http://www.typographicwebdesign.com/v03/wp-content/uploads/2017/09/bb-09-e1506314361692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ypographicwebdesign.com/v03/wp-content/uploads/2017/09/bb-09-e1506314361692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54D2" w14:textId="354037B3" w:rsidR="00BF0C78" w:rsidRPr="00792C63" w:rsidRDefault="00792C63" w:rsidP="00BF0C78">
      <w:pPr>
        <w:shd w:val="clear" w:color="auto" w:fill="FFFFFF"/>
        <w:spacing w:before="100" w:beforeAutospacing="1" w:after="100" w:afterAutospacing="1" w:line="240" w:lineRule="auto"/>
        <w:textAlignment w:val="baseline"/>
      </w:pPr>
      <w:r w:rsidRPr="00792C63">
        <w:rPr>
          <w:b/>
        </w:rPr>
        <w:t>m</w:t>
      </w:r>
      <w:r w:rsidR="00BF0C78" w:rsidRPr="00792C63">
        <w:rPr>
          <w:b/>
        </w:rPr>
        <w:t>argin-left: 150px</w:t>
      </w:r>
      <w:r w:rsidR="00BF0C78" w:rsidRPr="00792C63">
        <w:t xml:space="preserve">; </w:t>
      </w:r>
      <w:r w:rsidR="007A0DF1" w:rsidRPr="00792C63">
        <w:t>paslenka</w:t>
      </w:r>
      <w:r w:rsidR="00BF0C78" w:rsidRPr="00792C63">
        <w:t xml:space="preserve"> A </w:t>
      </w:r>
      <w:r w:rsidR="007A0DF1" w:rsidRPr="00792C63">
        <w:t>bloką</w:t>
      </w:r>
      <w:r w:rsidR="00BF0C78" w:rsidRPr="00792C63">
        <w:t xml:space="preserve"> </w:t>
      </w:r>
      <w:r w:rsidR="00223064">
        <w:t xml:space="preserve">nuo kairiojo krašto </w:t>
      </w:r>
      <w:r w:rsidR="007A0DF1" w:rsidRPr="00792C63">
        <w:t>per</w:t>
      </w:r>
      <w:r w:rsidR="00BF0C78" w:rsidRPr="00792C63">
        <w:t xml:space="preserve"> 150px. </w:t>
      </w:r>
      <w:r w:rsidR="00223064">
        <w:br/>
      </w:r>
      <w:r w:rsidRPr="00792C63">
        <w:rPr>
          <w:b/>
        </w:rPr>
        <w:t>m</w:t>
      </w:r>
      <w:r w:rsidR="00BF0C78" w:rsidRPr="00792C63">
        <w:rPr>
          <w:b/>
        </w:rPr>
        <w:t>argin-bottom: 2px;</w:t>
      </w:r>
      <w:r w:rsidR="00BF0C78" w:rsidRPr="00792C63">
        <w:t xml:space="preserve"> </w:t>
      </w:r>
      <w:r w:rsidR="007A0DF1" w:rsidRPr="00792C63">
        <w:t>padaro tarpą tarp</w:t>
      </w:r>
      <w:r w:rsidR="00BF0C78" w:rsidRPr="00792C63">
        <w:t xml:space="preserve"> A </w:t>
      </w:r>
      <w:r w:rsidR="007A0DF1" w:rsidRPr="00792C63">
        <w:t>ir apačioje esančių blokų</w:t>
      </w:r>
      <w:r w:rsidR="00BF0C78" w:rsidRPr="00792C63">
        <w:t>.</w:t>
      </w:r>
    </w:p>
    <w:p w14:paraId="18A82F4F" w14:textId="52159BAE" w:rsidR="00BF0C78" w:rsidRPr="00223064" w:rsidRDefault="007C1F26" w:rsidP="00BF0C78">
      <w:pPr>
        <w:shd w:val="clear" w:color="auto" w:fill="FFFFFF"/>
        <w:spacing w:before="100" w:beforeAutospacing="1" w:after="100" w:afterAutospacing="1" w:line="240" w:lineRule="auto"/>
        <w:textAlignment w:val="baseline"/>
      </w:pPr>
      <w:r w:rsidRPr="00223064">
        <w:t xml:space="preserve">Naudodami tik </w:t>
      </w:r>
      <w:r w:rsidR="00BF0C78" w:rsidRPr="00223064">
        <w:t xml:space="preserve"> </w:t>
      </w:r>
      <w:r w:rsidR="00BF0C78" w:rsidRPr="00223064">
        <w:rPr>
          <w:b/>
        </w:rPr>
        <w:t>margin-left</w:t>
      </w:r>
      <w:r w:rsidR="00BF0C78" w:rsidRPr="00223064">
        <w:t xml:space="preserve"> </w:t>
      </w:r>
      <w:r w:rsidRPr="00223064">
        <w:t xml:space="preserve"> ir  </w:t>
      </w:r>
      <w:r w:rsidR="00BF0C78" w:rsidRPr="00223064">
        <w:rPr>
          <w:b/>
        </w:rPr>
        <w:t>margin-bottom</w:t>
      </w:r>
      <w:r w:rsidR="00BF0C78" w:rsidRPr="00223064">
        <w:t xml:space="preserve"> </w:t>
      </w:r>
      <w:r w:rsidRPr="00223064">
        <w:t>blokams</w:t>
      </w:r>
      <w:r w:rsidR="00BF0C78" w:rsidRPr="00223064">
        <w:t xml:space="preserve"> #a, #b, #c, #d, #e, </w:t>
      </w:r>
      <w:r w:rsidRPr="00223064">
        <w:t>ir</w:t>
      </w:r>
      <w:r w:rsidR="00BF0C78" w:rsidRPr="00223064">
        <w:t xml:space="preserve"> #f, </w:t>
      </w:r>
      <w:r w:rsidRPr="00223064">
        <w:t>sudėliokite blokus, kaip parodyta.</w:t>
      </w:r>
    </w:p>
    <w:p w14:paraId="4B94D5A5" w14:textId="77777777" w:rsidR="00BF0C78" w:rsidRP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noProof/>
          <w:color w:val="BA6647"/>
          <w:sz w:val="25"/>
          <w:szCs w:val="25"/>
          <w:bdr w:val="none" w:sz="0" w:space="0" w:color="auto" w:frame="1"/>
          <w:lang w:val="en-US"/>
        </w:rPr>
        <w:drawing>
          <wp:inline distT="0" distB="0" distL="0" distR="0" wp14:anchorId="0E5020B6" wp14:editId="07777777">
            <wp:extent cx="4762500" cy="2971800"/>
            <wp:effectExtent l="0" t="0" r="0" b="0"/>
            <wp:docPr id="5" name="Paveikslėlis 5" descr="http://www.typographicwebdesign.com/v03/wp-content/uploads/2017/09/bb-10-e1506314379225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ypographicwebdesign.com/v03/wp-content/uploads/2017/09/bb-10-e1506314379225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A088" w14:textId="717C837A" w:rsidR="00223064" w:rsidRDefault="00223064" w:rsidP="00223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žingsnis (</w:t>
      </w:r>
      <w:r>
        <w:rPr>
          <w:b/>
          <w:sz w:val="28"/>
          <w:szCs w:val="28"/>
        </w:rPr>
        <w:t>padding</w:t>
      </w:r>
      <w:r>
        <w:rPr>
          <w:b/>
          <w:sz w:val="28"/>
          <w:szCs w:val="28"/>
        </w:rPr>
        <w:t>)</w:t>
      </w:r>
    </w:p>
    <w:p w14:paraId="5BA7A88D" w14:textId="4449A8C5" w:rsidR="00BF0C78" w:rsidRDefault="00223064" w:rsidP="00223064">
      <w:r>
        <w:t>Pridėkime šiek tiek laisvos vietos piramidės viršuje.</w:t>
      </w:r>
    </w:p>
    <w:p w14:paraId="222D7FE5" w14:textId="77777777" w:rsidR="00223064" w:rsidRDefault="00223064" w:rsidP="00223064">
      <w:r>
        <w:t>Padding yra vidinis tarpas, nuo turinio iki bloko krašto.</w:t>
      </w:r>
    </w:p>
    <w:p w14:paraId="58DC654E" w14:textId="4690487C" w:rsidR="00223064" w:rsidRPr="00223064" w:rsidRDefault="00223064" w:rsidP="00223064">
      <w:r>
        <w:t xml:space="preserve">Jeigu </w:t>
      </w:r>
      <w:r w:rsidRPr="00223064">
        <w:rPr>
          <w:b/>
        </w:rPr>
        <w:t>padding-left</w:t>
      </w:r>
      <w:r>
        <w:t xml:space="preserve"> nurodysime A blokui, gausime ruzultatą:</w:t>
      </w:r>
    </w:p>
    <w:p w14:paraId="3DEEC669" w14:textId="77777777" w:rsidR="00BF0C78" w:rsidRP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noProof/>
          <w:color w:val="BA6647"/>
          <w:sz w:val="25"/>
          <w:szCs w:val="25"/>
          <w:bdr w:val="none" w:sz="0" w:space="0" w:color="auto" w:frame="1"/>
          <w:lang w:val="en-US"/>
        </w:rPr>
        <w:lastRenderedPageBreak/>
        <w:drawing>
          <wp:inline distT="0" distB="0" distL="0" distR="0" wp14:anchorId="3452F657" wp14:editId="07777777">
            <wp:extent cx="4762500" cy="2924175"/>
            <wp:effectExtent l="0" t="0" r="0" b="9525"/>
            <wp:docPr id="4" name="Paveikslėlis 4" descr="http://www.typographicwebdesign.com/v03/wp-content/uploads/2017/09/bb-11-e1506314397512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ypographicwebdesign.com/v03/wp-content/uploads/2017/09/bb-11-e1506314397512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D989" w14:textId="6010D2EA" w:rsidR="00BF0C78" w:rsidRPr="00223064" w:rsidRDefault="00223064" w:rsidP="00BF0C78">
      <w:pPr>
        <w:shd w:val="clear" w:color="auto" w:fill="FFFFFF"/>
        <w:spacing w:before="100" w:beforeAutospacing="1" w:after="100" w:afterAutospacing="1" w:line="240" w:lineRule="auto"/>
        <w:textAlignment w:val="baseline"/>
      </w:pPr>
      <w:r w:rsidRPr="00223064">
        <w:t>Nurodydami vidinį tarpą didžiąjam baltam blokui, mes atitrauksim A-F blokus nuo jo kraštų.</w:t>
      </w:r>
    </w:p>
    <w:p w14:paraId="4F4E46DB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#main_container{</w:t>
      </w:r>
    </w:p>
    <w:p w14:paraId="100FD9DE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width:600px;</w:t>
      </w:r>
    </w:p>
    <w:p w14:paraId="62B40466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margin-top:20px;</w:t>
      </w:r>
    </w:p>
    <w:p w14:paraId="296422A5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margin-right:auto;</w:t>
      </w:r>
    </w:p>
    <w:p w14:paraId="2F95165C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margin-left:auto;</w:t>
      </w:r>
    </w:p>
    <w:p w14:paraId="77122F34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background-color:#ffffff;</w:t>
      </w:r>
    </w:p>
    <w:p w14:paraId="28201025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overflow:hidden;</w:t>
      </w:r>
    </w:p>
    <w:p w14:paraId="16847D0D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 xml:space="preserve">    padding-top:40px;</w:t>
      </w:r>
    </w:p>
    <w:p w14:paraId="5C0D4928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}</w:t>
      </w:r>
    </w:p>
    <w:p w14:paraId="3656B9AB" w14:textId="215BFA4E" w:rsid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noProof/>
          <w:color w:val="BA6647"/>
          <w:sz w:val="25"/>
          <w:szCs w:val="25"/>
          <w:bdr w:val="none" w:sz="0" w:space="0" w:color="auto" w:frame="1"/>
          <w:lang w:val="en-US"/>
        </w:rPr>
        <w:drawing>
          <wp:inline distT="0" distB="0" distL="0" distR="0" wp14:anchorId="3DE18691" wp14:editId="07777777">
            <wp:extent cx="4762500" cy="3228975"/>
            <wp:effectExtent l="0" t="0" r="0" b="9525"/>
            <wp:docPr id="3" name="Paveikslėlis 3" descr="http://www.typographicwebdesign.com/v03/wp-content/uploads/2017/09/bb-12-e1506314414135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ypographicwebdesign.com/v03/wp-content/uploads/2017/09/bb-12-e1506314414135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2674" w14:textId="06654A59" w:rsidR="00223064" w:rsidRDefault="00223064" w:rsidP="00223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žingsnis </w:t>
      </w:r>
    </w:p>
    <w:p w14:paraId="609E3F07" w14:textId="54A31C42" w:rsidR="00223064" w:rsidRPr="00F46152" w:rsidRDefault="00223064" w:rsidP="00BF0C78">
      <w:pPr>
        <w:shd w:val="clear" w:color="auto" w:fill="FFFFFF"/>
        <w:spacing w:beforeAutospacing="1" w:after="0" w:afterAutospacing="1" w:line="240" w:lineRule="auto"/>
        <w:textAlignment w:val="baseline"/>
      </w:pPr>
      <w:r w:rsidRPr="00F46152">
        <w:lastRenderedPageBreak/>
        <w:t>Pridėkime blokams spalvų sukurdami klasę:</w:t>
      </w:r>
    </w:p>
    <w:p w14:paraId="2BC66A12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.blue{</w:t>
      </w:r>
    </w:p>
    <w:p w14:paraId="72D221B1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color:dodgerblue;</w:t>
      </w:r>
    </w:p>
    <w:p w14:paraId="41AD19B1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border-color:dodgerblue;</w:t>
      </w:r>
    </w:p>
    <w:p w14:paraId="547F7C01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    }</w:t>
      </w:r>
    </w:p>
    <w:p w14:paraId="18648FA4" w14:textId="5F1CB6FB" w:rsidR="00223064" w:rsidRPr="00F46152" w:rsidRDefault="00223064" w:rsidP="00F46152">
      <w:pPr>
        <w:shd w:val="clear" w:color="auto" w:fill="FFFFFF"/>
        <w:spacing w:beforeAutospacing="1" w:after="0" w:afterAutospacing="1" w:line="240" w:lineRule="auto"/>
        <w:textAlignment w:val="baseline"/>
      </w:pPr>
      <w:r w:rsidRPr="00F46152">
        <w:t>Pritaikykite šią klasę A ir D blokams.</w:t>
      </w:r>
    </w:p>
    <w:p w14:paraId="5E88D1FC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&lt;div id="a" class="border </w:t>
      </w: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>blue</w:t>
      </w: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"&gt;</w:t>
      </w:r>
    </w:p>
    <w:p w14:paraId="74345F37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 xml:space="preserve">&lt;h2 </w:t>
      </w:r>
      <w:r w:rsidRPr="00BF0C78">
        <w:rPr>
          <w:rFonts w:ascii="Consolas" w:eastAsia="Times New Roman" w:hAnsi="Consolas" w:cs="Courier New"/>
          <w:b/>
          <w:bCs/>
          <w:color w:val="333333"/>
          <w:sz w:val="19"/>
          <w:szCs w:val="19"/>
          <w:bdr w:val="none" w:sz="0" w:space="0" w:color="auto" w:frame="1"/>
          <w:lang w:eastAsia="lt-LT"/>
        </w:rPr>
        <w:t>class="blue"</w:t>
      </w: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&gt;a&lt;/h2&gt;</w:t>
      </w:r>
    </w:p>
    <w:p w14:paraId="3A5460B9" w14:textId="77777777" w:rsidR="00BF0C78" w:rsidRPr="00BF0C78" w:rsidRDefault="00BF0C78" w:rsidP="00BF0C78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</w:pPr>
      <w:r w:rsidRPr="00BF0C78">
        <w:rPr>
          <w:rFonts w:ascii="Consolas" w:eastAsia="Times New Roman" w:hAnsi="Consolas" w:cs="Courier New"/>
          <w:color w:val="333333"/>
          <w:sz w:val="20"/>
          <w:szCs w:val="20"/>
          <w:lang w:eastAsia="lt-LT"/>
        </w:rPr>
        <w:t>&lt;/div&gt;</w:t>
      </w:r>
    </w:p>
    <w:p w14:paraId="628DA440" w14:textId="4186C245" w:rsidR="00F46152" w:rsidRDefault="00F46152" w:rsidP="00F46152">
      <w:pPr>
        <w:shd w:val="clear" w:color="auto" w:fill="FFFFFF"/>
        <w:spacing w:beforeAutospacing="1" w:after="0" w:afterAutospacing="1" w:line="240" w:lineRule="auto"/>
        <w:textAlignment w:val="baseline"/>
      </w:pPr>
      <w:r>
        <w:t>Peržiūrėkit. Turi gautis kaip paveikslėlyje.</w:t>
      </w:r>
    </w:p>
    <w:p w14:paraId="36819DB0" w14:textId="56B90E6F" w:rsidR="00F46152" w:rsidRDefault="00F46152" w:rsidP="00F46152">
      <w:pPr>
        <w:shd w:val="clear" w:color="auto" w:fill="FFFFFF"/>
        <w:spacing w:beforeAutospacing="1" w:after="0" w:afterAutospacing="1" w:line="240" w:lineRule="auto"/>
        <w:textAlignment w:val="baseline"/>
      </w:pPr>
      <w:r>
        <w:t xml:space="preserve">Kyla klausimas, kodėl nurodėme </w:t>
      </w:r>
      <w:r w:rsidRPr="00F46152">
        <w:rPr>
          <w:b/>
        </w:rPr>
        <w:t xml:space="preserve">border-color: </w:t>
      </w:r>
      <w:r w:rsidRPr="00F46152">
        <w:rPr>
          <w:b/>
        </w:rPr>
        <w:t>dodgerblue;</w:t>
      </w:r>
      <w:r w:rsidRPr="00F46152">
        <w:t xml:space="preserve"> žymei &lt;h2&gt;, o rėmelis ant teksto neatsirado.</w:t>
      </w:r>
      <w:r>
        <w:br/>
        <w:t>Taip atsitiko todėl, kad nurodėme tik spalvą, nenu</w:t>
      </w:r>
      <w:r w:rsidR="0058406A">
        <w:t>rodėme nei storio nei stiliaus.</w:t>
      </w:r>
    </w:p>
    <w:p w14:paraId="45FB0818" w14:textId="7CD9122D" w:rsid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noProof/>
          <w:color w:val="BA6647"/>
          <w:sz w:val="25"/>
          <w:szCs w:val="25"/>
          <w:bdr w:val="none" w:sz="0" w:space="0" w:color="auto" w:frame="1"/>
          <w:lang w:val="en-US"/>
        </w:rPr>
        <w:drawing>
          <wp:inline distT="0" distB="0" distL="0" distR="0" wp14:anchorId="35C3314A" wp14:editId="07777777">
            <wp:extent cx="4762500" cy="3267075"/>
            <wp:effectExtent l="0" t="0" r="0" b="9525"/>
            <wp:docPr id="2" name="Paveikslėlis 2" descr="http://www.typographicwebdesign.com/v03/wp-content/uploads/2017/09/bb.13-e1506314497733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ypographicwebdesign.com/v03/wp-content/uploads/2017/09/bb.13-e1506314497733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555D" w14:textId="42E900FB" w:rsidR="0058406A" w:rsidRPr="0058406A" w:rsidRDefault="0058406A" w:rsidP="00BF0C78">
      <w:pPr>
        <w:shd w:val="clear" w:color="auto" w:fill="FFFFFF"/>
        <w:spacing w:beforeAutospacing="1" w:after="0" w:afterAutospacing="1" w:line="240" w:lineRule="auto"/>
        <w:textAlignment w:val="baseline"/>
      </w:pPr>
      <w:r w:rsidRPr="0058406A">
        <w:t>Panaudokite daugiau klasių ir nuspalvinkite blokus.</w:t>
      </w:r>
    </w:p>
    <w:p w14:paraId="049F31CB" w14:textId="7FD77359" w:rsid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noProof/>
          <w:color w:val="BA6647"/>
          <w:sz w:val="25"/>
          <w:szCs w:val="25"/>
          <w:bdr w:val="none" w:sz="0" w:space="0" w:color="auto" w:frame="1"/>
          <w:lang w:val="en-US"/>
        </w:rPr>
        <w:lastRenderedPageBreak/>
        <w:drawing>
          <wp:inline distT="0" distB="0" distL="0" distR="0" wp14:anchorId="7BFBA398" wp14:editId="07777777">
            <wp:extent cx="4762500" cy="3238500"/>
            <wp:effectExtent l="0" t="0" r="0" b="0"/>
            <wp:docPr id="1" name="Paveikslėlis 1" descr="http://www.typographicwebdesign.com/v03/wp-content/uploads/2017/09/bb.14-e1506314515183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ypographicwebdesign.com/v03/wp-content/uploads/2017/09/bb.14-e1506314515183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1568" w14:textId="4E5897A2" w:rsidR="0058406A" w:rsidRDefault="0058406A" w:rsidP="0058406A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žingsnis </w:t>
      </w:r>
    </w:p>
    <w:p w14:paraId="7E458210" w14:textId="77777777" w:rsidR="0058406A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 </w:t>
      </w:r>
      <w:hyperlink r:id="rId35" w:tgtFrame="_blank" w:history="1">
        <w:r w:rsidRPr="00BF0C78">
          <w:rPr>
            <w:rFonts w:ascii="Georgia" w:eastAsia="Times New Roman" w:hAnsi="Georgia" w:cs="Times New Roman"/>
            <w:color w:val="BA6647"/>
            <w:sz w:val="25"/>
            <w:szCs w:val="25"/>
            <w:u w:val="single"/>
            <w:bdr w:val="none" w:sz="0" w:space="0" w:color="auto" w:frame="1"/>
            <w:lang w:eastAsia="lt-LT"/>
          </w:rPr>
          <w:t>validator.w3.org</w:t>
        </w:r>
      </w:hyperlink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 </w:t>
      </w:r>
      <w:r w:rsidR="0058406A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 </w:t>
      </w:r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 xml:space="preserve"> HTML, </w:t>
      </w:r>
    </w:p>
    <w:p w14:paraId="606C1336" w14:textId="6BCCC109" w:rsid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 </w:t>
      </w:r>
      <w:hyperlink r:id="rId36" w:tgtFrame="_blank" w:history="1">
        <w:r w:rsidRPr="00BF0C78">
          <w:rPr>
            <w:rFonts w:ascii="Georgia" w:eastAsia="Times New Roman" w:hAnsi="Georgia" w:cs="Times New Roman"/>
            <w:color w:val="BA6647"/>
            <w:sz w:val="25"/>
            <w:szCs w:val="25"/>
            <w:u w:val="single"/>
            <w:bdr w:val="none" w:sz="0" w:space="0" w:color="auto" w:frame="1"/>
            <w:lang w:eastAsia="lt-LT"/>
          </w:rPr>
          <w:t>jigsaw.w3.org/css-validator</w:t>
        </w:r>
      </w:hyperlink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  CSS.</w:t>
      </w:r>
    </w:p>
    <w:p w14:paraId="29165A4E" w14:textId="59931942" w:rsidR="0058406A" w:rsidRDefault="0058406A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</w:p>
    <w:p w14:paraId="7B3CD848" w14:textId="11C5101C" w:rsidR="0058406A" w:rsidRDefault="0058406A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***************************************</w:t>
      </w:r>
    </w:p>
    <w:p w14:paraId="336C2881" w14:textId="5007ABAE" w:rsidR="0058406A" w:rsidRPr="006936E5" w:rsidRDefault="0058406A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b/>
          <w:color w:val="333333"/>
          <w:sz w:val="21"/>
          <w:szCs w:val="21"/>
          <w:lang w:eastAsia="lt-LT"/>
        </w:rPr>
      </w:pPr>
      <w:r w:rsidRPr="006936E5">
        <w:rPr>
          <w:rFonts w:ascii="Georgia" w:eastAsia="Times New Roman" w:hAnsi="Georgia" w:cs="Times New Roman"/>
          <w:b/>
          <w:color w:val="333333"/>
          <w:sz w:val="21"/>
          <w:szCs w:val="21"/>
          <w:lang w:eastAsia="lt-LT"/>
        </w:rPr>
        <w:t>Paruoštukės:</w:t>
      </w:r>
    </w:p>
    <w:p w14:paraId="47D6542E" w14:textId="767A9B4A" w:rsidR="00BF0C78" w:rsidRDefault="00BF0C78" w:rsidP="0058406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hyperlink r:id="rId37" w:history="1">
        <w:r w:rsidRPr="00BF0C78">
          <w:rPr>
            <w:rFonts w:ascii="Georgia" w:eastAsia="Times New Roman" w:hAnsi="Georgia" w:cs="Times New Roman"/>
            <w:color w:val="BA6647"/>
            <w:sz w:val="25"/>
            <w:szCs w:val="25"/>
            <w:u w:val="single"/>
            <w:bdr w:val="none" w:sz="0" w:space="0" w:color="auto" w:frame="1"/>
            <w:lang w:eastAsia="lt-LT"/>
          </w:rPr>
          <w:t>build</w:t>
        </w:r>
        <w:r w:rsidRPr="00BF0C78">
          <w:rPr>
            <w:rFonts w:ascii="Georgia" w:eastAsia="Times New Roman" w:hAnsi="Georgia" w:cs="Times New Roman"/>
            <w:color w:val="BA6647"/>
            <w:sz w:val="25"/>
            <w:szCs w:val="25"/>
            <w:u w:val="single"/>
            <w:bdr w:val="none" w:sz="0" w:space="0" w:color="auto" w:frame="1"/>
            <w:lang w:eastAsia="lt-LT"/>
          </w:rPr>
          <w:t>i</w:t>
        </w:r>
        <w:r w:rsidRPr="00BF0C78">
          <w:rPr>
            <w:rFonts w:ascii="Georgia" w:eastAsia="Times New Roman" w:hAnsi="Georgia" w:cs="Times New Roman"/>
            <w:color w:val="BA6647"/>
            <w:sz w:val="25"/>
            <w:szCs w:val="25"/>
            <w:u w:val="single"/>
            <w:bdr w:val="none" w:sz="0" w:space="0" w:color="auto" w:frame="1"/>
            <w:lang w:eastAsia="lt-LT"/>
          </w:rPr>
          <w:t>ng_blocks HTML and CSS</w:t>
        </w:r>
      </w:hyperlink>
      <w:r w:rsidRPr="00BF0C78"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.</w:t>
      </w:r>
    </w:p>
    <w:p w14:paraId="531B4E00" w14:textId="1D984521" w:rsidR="00BF0C78" w:rsidRDefault="00BF0C78" w:rsidP="00BF0C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lt-LT"/>
        </w:rPr>
        <w:t>***************************************************************************************</w:t>
      </w:r>
      <w:bookmarkStart w:id="1" w:name="_GoBack"/>
      <w:bookmarkEnd w:id="1"/>
    </w:p>
    <w:sectPr w:rsidR="00BF0C7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B47E1"/>
    <w:multiLevelType w:val="multilevel"/>
    <w:tmpl w:val="A4F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624EE"/>
    <w:multiLevelType w:val="multilevel"/>
    <w:tmpl w:val="E4CC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A7004"/>
    <w:multiLevelType w:val="multilevel"/>
    <w:tmpl w:val="3C0A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2C57E5"/>
    <w:multiLevelType w:val="multilevel"/>
    <w:tmpl w:val="82B8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9F21C4"/>
    <w:multiLevelType w:val="multilevel"/>
    <w:tmpl w:val="3DDA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076AE"/>
    <w:multiLevelType w:val="hybridMultilevel"/>
    <w:tmpl w:val="7300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A4881"/>
    <w:multiLevelType w:val="multilevel"/>
    <w:tmpl w:val="718E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B025CC"/>
    <w:multiLevelType w:val="multilevel"/>
    <w:tmpl w:val="718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78"/>
    <w:rsid w:val="000F506B"/>
    <w:rsid w:val="0011176A"/>
    <w:rsid w:val="00223064"/>
    <w:rsid w:val="00272CE1"/>
    <w:rsid w:val="00344DC8"/>
    <w:rsid w:val="00425EE1"/>
    <w:rsid w:val="0058406A"/>
    <w:rsid w:val="00616324"/>
    <w:rsid w:val="00670022"/>
    <w:rsid w:val="006936E5"/>
    <w:rsid w:val="006B661F"/>
    <w:rsid w:val="00792C63"/>
    <w:rsid w:val="007A0DF1"/>
    <w:rsid w:val="007C1F26"/>
    <w:rsid w:val="007E6726"/>
    <w:rsid w:val="0081096B"/>
    <w:rsid w:val="00935BF7"/>
    <w:rsid w:val="009D766E"/>
    <w:rsid w:val="00BF0C78"/>
    <w:rsid w:val="00D62BF1"/>
    <w:rsid w:val="00DD7E1B"/>
    <w:rsid w:val="00E04325"/>
    <w:rsid w:val="00F46152"/>
    <w:rsid w:val="03866D91"/>
    <w:rsid w:val="11A45B4F"/>
    <w:rsid w:val="1DC150C2"/>
    <w:rsid w:val="2CD84A4C"/>
    <w:rsid w:val="4B2B8545"/>
    <w:rsid w:val="563CB86B"/>
    <w:rsid w:val="5E7FDCB0"/>
    <w:rsid w:val="7491B2DC"/>
    <w:rsid w:val="7610802E"/>
    <w:rsid w:val="7C04EDF4"/>
    <w:rsid w:val="7D0DF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AD8C"/>
  <w15:chartTrackingRefBased/>
  <w15:docId w15:val="{C12DC3DB-0116-4A9B-8D7E-0D05EAE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Heading2">
    <w:name w:val="heading 2"/>
    <w:basedOn w:val="Normal"/>
    <w:link w:val="Heading2Char"/>
    <w:uiPriority w:val="9"/>
    <w:qFormat/>
    <w:rsid w:val="00BF0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eading3">
    <w:name w:val="heading 3"/>
    <w:basedOn w:val="Normal"/>
    <w:link w:val="Heading3Char"/>
    <w:uiPriority w:val="9"/>
    <w:qFormat/>
    <w:rsid w:val="00BF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paragraph" w:styleId="Heading5">
    <w:name w:val="heading 5"/>
    <w:basedOn w:val="Normal"/>
    <w:link w:val="Heading5Char"/>
    <w:uiPriority w:val="9"/>
    <w:qFormat/>
    <w:rsid w:val="00BF0C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78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BF0C78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customStyle="1" w:styleId="Heading3Char">
    <w:name w:val="Heading 3 Char"/>
    <w:basedOn w:val="DefaultParagraphFont"/>
    <w:link w:val="Heading3"/>
    <w:uiPriority w:val="9"/>
    <w:rsid w:val="00BF0C78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customStyle="1" w:styleId="Heading5Char">
    <w:name w:val="Heading 5 Char"/>
    <w:basedOn w:val="DefaultParagraphFont"/>
    <w:link w:val="Heading5"/>
    <w:uiPriority w:val="9"/>
    <w:rsid w:val="00BF0C78"/>
    <w:rPr>
      <w:rFonts w:ascii="Times New Roman" w:eastAsia="Times New Roman" w:hAnsi="Times New Roman" w:cs="Times New Roman"/>
      <w:b/>
      <w:bCs/>
      <w:sz w:val="20"/>
      <w:szCs w:val="20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BF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semiHidden/>
    <w:unhideWhenUsed/>
    <w:rsid w:val="00BF0C78"/>
    <w:rPr>
      <w:color w:val="0000FF"/>
      <w:u w:val="single"/>
    </w:rPr>
  </w:style>
  <w:style w:type="paragraph" w:customStyle="1" w:styleId="wp-caption-text">
    <w:name w:val="wp-caption-text"/>
    <w:basedOn w:val="Normal"/>
    <w:rsid w:val="00BF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collapseomatic">
    <w:name w:val="collapseomatic"/>
    <w:basedOn w:val="DefaultParagraphFont"/>
    <w:rsid w:val="00BF0C78"/>
  </w:style>
  <w:style w:type="character" w:styleId="Emphasis">
    <w:name w:val="Emphasis"/>
    <w:basedOn w:val="DefaultParagraphFont"/>
    <w:uiPriority w:val="20"/>
    <w:qFormat/>
    <w:rsid w:val="00BF0C7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C78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Strong">
    <w:name w:val="Strong"/>
    <w:basedOn w:val="DefaultParagraphFont"/>
    <w:uiPriority w:val="22"/>
    <w:qFormat/>
    <w:rsid w:val="00BF0C78"/>
    <w:rPr>
      <w:b/>
      <w:bCs/>
    </w:rPr>
  </w:style>
  <w:style w:type="paragraph" w:styleId="ListParagraph">
    <w:name w:val="List Paragraph"/>
    <w:basedOn w:val="Normal"/>
    <w:uiPriority w:val="34"/>
    <w:qFormat/>
    <w:rsid w:val="00272C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258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63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750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624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06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typographicwebdesign.com/v03/wp-content/uploads/2017/09/bb-06.png" TargetMode="External"/><Relationship Id="rId26" Type="http://schemas.openxmlformats.org/officeDocument/2006/relationships/hyperlink" Target="http://www.typographicwebdesign.com/v03/wp-content/uploads/2017/09/bb-10.png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://www.typographicwebdesign.com/v03/wp-content/uploads/2017/09/bb.14.png" TargetMode="External"/><Relationship Id="rId42" Type="http://schemas.openxmlformats.org/officeDocument/2006/relationships/customXml" Target="../customXml/item4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typographicwebdesign.com/v03/wp-content/uploads/2017/09/bb-05.png" TargetMode="External"/><Relationship Id="rId20" Type="http://schemas.openxmlformats.org/officeDocument/2006/relationships/hyperlink" Target="http://www.typographicwebdesign.com/v03/wp-content/uploads/2017/09/bb-07.png" TargetMode="External"/><Relationship Id="rId29" Type="http://schemas.openxmlformats.org/officeDocument/2006/relationships/image" Target="media/image12.png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hyperlink" Target="http://www.typographicwebdesign.com/v03/wp-content/uploads/2017/09/bb.14-e1506314515183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typographicwebdesign.com/v03/wp-content/uploads/2017/09/bb-09.png" TargetMode="External"/><Relationship Id="rId32" Type="http://schemas.openxmlformats.org/officeDocument/2006/relationships/hyperlink" Target="http://www.typographicwebdesign.com/v03/wp-content/uploads/2017/09/bb.13.png" TargetMode="External"/><Relationship Id="rId37" Type="http://schemas.openxmlformats.org/officeDocument/2006/relationships/hyperlink" Target="http://www.typographicwebdesign.com/v03/wp-content/uploads/2017/09/building_blocks.zip" TargetMode="External"/><Relationship Id="rId40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www.typographicwebdesign.com/v03/wp-content/uploads/2017/09/bb-11.png" TargetMode="External"/><Relationship Id="rId36" Type="http://schemas.openxmlformats.org/officeDocument/2006/relationships/hyperlink" Target="http://jigsaw.w3.org/css-validator" TargetMode="External"/><Relationship Id="rId10" Type="http://schemas.openxmlformats.org/officeDocument/2006/relationships/hyperlink" Target="http://www.typographicwebdesign.com/v03/wp-content/uploads/2017/09/bb-02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ypographicwebdesign.com/v03/wp-content/uploads/2017/09/bb-04.png" TargetMode="External"/><Relationship Id="rId22" Type="http://schemas.openxmlformats.org/officeDocument/2006/relationships/hyperlink" Target="http://www.typographicwebdesign.com/v03/wp-content/uploads/2017/09/bb-08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typographicwebdesign.com/v03/wp-content/uploads/2017/09/bb-12.png" TargetMode="External"/><Relationship Id="rId35" Type="http://schemas.openxmlformats.org/officeDocument/2006/relationships/hyperlink" Target="http://validator.w3.org/" TargetMode="External"/><Relationship Id="rId8" Type="http://schemas.openxmlformats.org/officeDocument/2006/relationships/hyperlink" Target="http://www.typographicwebdesign.com/v03/wp-content/uploads/2017/09/bb-01.png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ypographicwebdesign.com/v03/wp-content/uploads/2017/09/bb-0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BEEB77262205AF46A248A72D5CD27BF3" ma:contentTypeVersion="12" ma:contentTypeDescription="Kurkite naują dokumentą." ma:contentTypeScope="" ma:versionID="7114b81b47cee20ea0be8ea2da1401ac">
  <xsd:schema xmlns:xsd="http://www.w3.org/2001/XMLSchema" xmlns:xs="http://www.w3.org/2001/XMLSchema" xmlns:p="http://schemas.microsoft.com/office/2006/metadata/properties" xmlns:ns2="a571c544-88ff-46ca-a35f-a81ed7698cbe" xmlns:ns3="72305861-c4c5-4baf-96a5-ab163be9e7e6" targetNamespace="http://schemas.microsoft.com/office/2006/metadata/properties" ma:root="true" ma:fieldsID="f4ad0781978c7d1d3b95e73834125afd" ns2:_="" ns3:_="">
    <xsd:import namespace="a571c544-88ff-46ca-a35f-a81ed7698cbe"/>
    <xsd:import namespace="72305861-c4c5-4baf-96a5-ab163be9e7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1c544-88ff-46ca-a35f-a81ed7698c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ade43e2f-306d-4840-83f9-e7b3440fdf97}" ma:internalName="TaxCatchAll" ma:showField="CatchAllData" ma:web="a571c544-88ff-46ca-a35f-a81ed7698c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05861-c4c5-4baf-96a5-ab163be9e7e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305861-c4c5-4baf-96a5-ab163be9e7e6">
      <Terms xmlns="http://schemas.microsoft.com/office/infopath/2007/PartnerControls"/>
    </lcf76f155ced4ddcb4097134ff3c332f>
    <TaxCatchAll xmlns="a571c544-88ff-46ca-a35f-a81ed7698cbe" xsi:nil="true"/>
  </documentManagement>
</p:properties>
</file>

<file path=customXml/itemProps1.xml><?xml version="1.0" encoding="utf-8"?>
<ds:datastoreItem xmlns:ds="http://schemas.openxmlformats.org/officeDocument/2006/customXml" ds:itemID="{D3AED2D8-51D7-4431-9033-768D84F938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2DD427-D78E-4A7A-8C72-7731324389F9}"/>
</file>

<file path=customXml/itemProps3.xml><?xml version="1.0" encoding="utf-8"?>
<ds:datastoreItem xmlns:ds="http://schemas.openxmlformats.org/officeDocument/2006/customXml" ds:itemID="{8883AF02-76A4-41D0-B868-414A1BD4B388}"/>
</file>

<file path=customXml/itemProps4.xml><?xml version="1.0" encoding="utf-8"?>
<ds:datastoreItem xmlns:ds="http://schemas.openxmlformats.org/officeDocument/2006/customXml" ds:itemID="{8AE7603E-A1F3-4E7D-92C7-AFBC27B1F4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augustinas da</cp:lastModifiedBy>
  <cp:revision>72</cp:revision>
  <dcterms:created xsi:type="dcterms:W3CDTF">2019-10-07T10:50:00Z</dcterms:created>
  <dcterms:modified xsi:type="dcterms:W3CDTF">2019-10-10T15:45:00Z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0x0101007CE364A6336B56468BE0C95C5364D60E</vt:lpwstr>
  </property>
</Properties>
</file>